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BA91" w14:textId="77777777" w:rsidR="00127312" w:rsidRPr="00DF563F" w:rsidRDefault="00606D9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eastAsia="Roboto" w:cs="Roboto"/>
          <w:b w:val="0"/>
        </w:rPr>
      </w:pPr>
      <w:bookmarkStart w:id="0" w:name="_nrnw03t7conb" w:colFirst="0" w:colLast="0"/>
      <w:bookmarkEnd w:id="0"/>
      <w:r w:rsidRPr="00DF563F">
        <w:rPr>
          <w:rFonts w:eastAsia="Roboto" w:cs="Roboto"/>
        </w:rPr>
        <w:t>SQL SERVER 2016 Project</w:t>
      </w:r>
      <w:r w:rsidRPr="00DF563F">
        <w:rPr>
          <w:rFonts w:eastAsia="Roboto" w:cs="Roboto"/>
        </w:rPr>
        <w:br/>
      </w:r>
      <w:r w:rsidRPr="00DF563F">
        <w:rPr>
          <w:rFonts w:eastAsia="Roboto" w:cs="Roboto"/>
          <w:b w:val="0"/>
        </w:rPr>
        <w:t>Book Catalog Database</w:t>
      </w:r>
    </w:p>
    <w:p w14:paraId="6A2D00C0" w14:textId="77777777" w:rsidR="00127312" w:rsidRPr="00DF563F" w:rsidRDefault="00606D9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eastAsia="Roboto" w:cs="Roboto"/>
        </w:rPr>
      </w:pPr>
      <w:bookmarkStart w:id="1" w:name="_s44548ln3mw" w:colFirst="0" w:colLast="0"/>
      <w:bookmarkEnd w:id="1"/>
      <w:r w:rsidRPr="00DF563F">
        <w:rPr>
          <w:rFonts w:eastAsia="Roboto" w:cs="Roboto"/>
        </w:rPr>
        <w:t>INSTRUCTOR: MD. HABIBUL HAQ</w:t>
      </w:r>
    </w:p>
    <w:p w14:paraId="5B82A8CE" w14:textId="77777777" w:rsidR="00127312" w:rsidRPr="00DF563F" w:rsidRDefault="00606D9C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0"/>
        <w:rPr>
          <w:rFonts w:eastAsia="Roboto" w:cs="Roboto"/>
          <w:color w:val="8C7252"/>
        </w:rPr>
      </w:pPr>
      <w:bookmarkStart w:id="2" w:name="_tb0pswljnfq9" w:colFirst="0" w:colLast="0"/>
      <w:bookmarkEnd w:id="2"/>
      <w:r w:rsidRPr="00DF563F">
        <w:rPr>
          <w:rFonts w:eastAsia="Roboto" w:cs="Roboto"/>
          <w:color w:val="8C7252"/>
        </w:rPr>
        <w:t>domain.habib@gmail.com</w:t>
      </w:r>
    </w:p>
    <w:p w14:paraId="3E92C59F" w14:textId="77777777" w:rsidR="00127312" w:rsidRDefault="00606D9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6D0699BD" wp14:editId="3144E9BD">
            <wp:extent cx="5943600" cy="38100"/>
            <wp:effectExtent l="0" t="0" r="0" b="0"/>
            <wp:docPr id="4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435FC" w14:textId="77777777" w:rsidR="00127312" w:rsidRPr="00DF563F" w:rsidRDefault="00606D9C">
      <w:pPr>
        <w:pStyle w:val="Heading1"/>
        <w:rPr>
          <w:rFonts w:ascii="Economica" w:eastAsia="Roboto" w:hAnsi="Economica" w:cs="Roboto"/>
        </w:rPr>
      </w:pPr>
      <w:bookmarkStart w:id="3" w:name="_rn1w2m8521yk" w:colFirst="0" w:colLast="0"/>
      <w:bookmarkEnd w:id="3"/>
      <w:r w:rsidRPr="00DF563F">
        <w:rPr>
          <w:rFonts w:ascii="Economica" w:eastAsia="Roboto" w:hAnsi="Economica" w:cs="Roboto"/>
        </w:rPr>
        <w:t>Project Scenario</w:t>
      </w:r>
    </w:p>
    <w:p w14:paraId="5F87DA7D" w14:textId="49D315CE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You have to design a database normali</w:t>
      </w:r>
      <w:r w:rsidR="000D2377">
        <w:rPr>
          <w:rFonts w:ascii="Roboto Light" w:eastAsia="Roboto Light" w:hAnsi="Roboto Light" w:cs="Roboto Light"/>
        </w:rPr>
        <w:t>z</w:t>
      </w:r>
      <w:r>
        <w:rPr>
          <w:rFonts w:ascii="Roboto Light" w:eastAsia="Roboto Light" w:hAnsi="Roboto Light" w:cs="Roboto Light"/>
        </w:rPr>
        <w:t xml:space="preserve">ed </w:t>
      </w:r>
      <w:r w:rsidR="000D2377">
        <w:rPr>
          <w:rFonts w:ascii="Roboto Light" w:eastAsia="Roboto Light" w:hAnsi="Roboto Light" w:cs="Roboto Light"/>
        </w:rPr>
        <w:t>to 3</w:t>
      </w:r>
      <w:r>
        <w:rPr>
          <w:rFonts w:ascii="Roboto Light" w:eastAsia="Roboto Light" w:hAnsi="Roboto Light" w:cs="Roboto Light"/>
        </w:rPr>
        <w:t xml:space="preserve">NF based on the description below. </w:t>
      </w:r>
    </w:p>
    <w:p w14:paraId="79D5D45C" w14:textId="77777777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 book library wants to maintain a separate book catalog alongside the main database for convenience. The library only deals with IT related books.  The book catalog will store a subset of data from the main database. </w:t>
      </w:r>
    </w:p>
    <w:p w14:paraId="218545D1" w14:textId="77777777" w:rsidR="007D2CA9" w:rsidRDefault="007D2CA9">
      <w:pPr>
        <w:spacing w:before="0" w:line="240" w:lineRule="auto"/>
        <w:rPr>
          <w:rFonts w:ascii="Roboto Light" w:eastAsia="Roboto Light" w:hAnsi="Roboto Light" w:cs="Roboto Light"/>
        </w:rPr>
      </w:pPr>
    </w:p>
    <w:p w14:paraId="1B40BD4B" w14:textId="1E92FA3D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Each book is associated with one or more tags. A book under multiple </w:t>
      </w:r>
      <w:r w:rsidR="007B1BFA">
        <w:rPr>
          <w:rFonts w:ascii="Roboto Light" w:eastAsia="Roboto Light" w:hAnsi="Roboto Light" w:cs="Roboto Light"/>
        </w:rPr>
        <w:t>tags</w:t>
      </w:r>
      <w:r>
        <w:rPr>
          <w:rFonts w:ascii="Roboto Light" w:eastAsia="Roboto Light" w:hAnsi="Roboto Light" w:cs="Roboto Light"/>
        </w:rPr>
        <w:t xml:space="preserve">. For example, "Programming with C#" might be associated </w:t>
      </w:r>
      <w:r w:rsidR="000D2377">
        <w:rPr>
          <w:rFonts w:ascii="Roboto Light" w:eastAsia="Roboto Light" w:hAnsi="Roboto Light" w:cs="Roboto Light"/>
        </w:rPr>
        <w:t>with “</w:t>
      </w:r>
      <w:r>
        <w:rPr>
          <w:rFonts w:ascii="Roboto Light" w:eastAsia="Roboto Light" w:hAnsi="Roboto Light" w:cs="Roboto Light"/>
        </w:rPr>
        <w:t>programming</w:t>
      </w:r>
      <w:r w:rsidR="000D2377">
        <w:rPr>
          <w:rFonts w:ascii="Roboto Light" w:eastAsia="Roboto Light" w:hAnsi="Roboto Light" w:cs="Roboto Light"/>
        </w:rPr>
        <w:t>”, “</w:t>
      </w:r>
      <w:r>
        <w:rPr>
          <w:rFonts w:ascii="Roboto Light" w:eastAsia="Roboto Light" w:hAnsi="Roboto Light" w:cs="Roboto Light"/>
        </w:rPr>
        <w:t>.Net" and "C</w:t>
      </w:r>
      <w:r w:rsidR="000D2377">
        <w:rPr>
          <w:rFonts w:ascii="Roboto Light" w:eastAsia="Roboto Light" w:hAnsi="Roboto Light" w:cs="Roboto Light"/>
        </w:rPr>
        <w:t>#</w:t>
      </w:r>
      <w:r>
        <w:rPr>
          <w:rFonts w:ascii="Roboto Light" w:eastAsia="Roboto Light" w:hAnsi="Roboto Light" w:cs="Roboto Light"/>
        </w:rPr>
        <w:t>" tags.</w:t>
      </w:r>
    </w:p>
    <w:p w14:paraId="1DAAA111" w14:textId="77777777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 book is often written by more than one author.</w:t>
      </w:r>
    </w:p>
    <w:p w14:paraId="3879C4E5" w14:textId="77777777" w:rsidR="007D2CA9" w:rsidRDefault="007D2CA9">
      <w:pPr>
        <w:spacing w:before="0" w:line="240" w:lineRule="auto"/>
        <w:rPr>
          <w:rFonts w:ascii="Roboto Light" w:eastAsia="Roboto Light" w:hAnsi="Roboto Light" w:cs="Roboto Light"/>
        </w:rPr>
      </w:pPr>
    </w:p>
    <w:p w14:paraId="35F1D335" w14:textId="10D4381F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The catalog should be able to provide book title, publish date, price, categories and author information of a book availability status.  </w:t>
      </w:r>
      <w:r w:rsidR="000D2377">
        <w:rPr>
          <w:rFonts w:ascii="Roboto Light" w:eastAsia="Roboto Light" w:hAnsi="Roboto Light" w:cs="Roboto Light"/>
        </w:rPr>
        <w:t>Also,</w:t>
      </w:r>
      <w:r>
        <w:rPr>
          <w:rFonts w:ascii="Roboto Light" w:eastAsia="Roboto Light" w:hAnsi="Roboto Light" w:cs="Roboto Light"/>
        </w:rPr>
        <w:t xml:space="preserve"> it must store author details and publisher information. </w:t>
      </w:r>
    </w:p>
    <w:p w14:paraId="72DC1EDB" w14:textId="77777777" w:rsidR="007D2CA9" w:rsidRDefault="007D2CA9">
      <w:pPr>
        <w:spacing w:before="0" w:line="240" w:lineRule="auto"/>
        <w:rPr>
          <w:rFonts w:ascii="Roboto Light" w:eastAsia="Roboto Light" w:hAnsi="Roboto Light" w:cs="Roboto Light"/>
        </w:rPr>
      </w:pPr>
    </w:p>
    <w:p w14:paraId="19405D6A" w14:textId="3283518B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Some books are yet to be published but the publishing date is fixed and </w:t>
      </w:r>
      <w:r w:rsidR="000D2377">
        <w:rPr>
          <w:rFonts w:ascii="Roboto Light" w:eastAsia="Roboto Light" w:hAnsi="Roboto Light" w:cs="Roboto Light"/>
        </w:rPr>
        <w:t>its</w:t>
      </w:r>
      <w:r>
        <w:rPr>
          <w:rFonts w:ascii="Roboto Light" w:eastAsia="Roboto Light" w:hAnsi="Roboto Light" w:cs="Roboto Light"/>
        </w:rPr>
        <w:t xml:space="preserve"> availability status is automatically set to not available.</w:t>
      </w:r>
    </w:p>
    <w:p w14:paraId="4094399B" w14:textId="77777777" w:rsidR="007D2CA9" w:rsidRDefault="007D2CA9">
      <w:pPr>
        <w:spacing w:before="0" w:line="240" w:lineRule="auto"/>
        <w:rPr>
          <w:rFonts w:ascii="Roboto Light" w:eastAsia="Roboto Light" w:hAnsi="Roboto Light" w:cs="Roboto Light"/>
        </w:rPr>
      </w:pPr>
    </w:p>
    <w:p w14:paraId="554C7815" w14:textId="34BC8DAF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 sample data is available for better understanding </w:t>
      </w:r>
    </w:p>
    <w:p w14:paraId="4913BE1B" w14:textId="77777777" w:rsidR="00127312" w:rsidRDefault="00127312">
      <w:pPr>
        <w:spacing w:before="0" w:line="240" w:lineRule="auto"/>
        <w:rPr>
          <w:rFonts w:ascii="Roboto Light" w:eastAsia="Roboto Light" w:hAnsi="Roboto Light" w:cs="Roboto Light"/>
        </w:rPr>
      </w:pPr>
    </w:p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6"/>
        <w:gridCol w:w="1495"/>
        <w:gridCol w:w="1495"/>
        <w:gridCol w:w="1495"/>
        <w:gridCol w:w="1495"/>
        <w:gridCol w:w="1495"/>
        <w:gridCol w:w="1495"/>
      </w:tblGrid>
      <w:tr w:rsidR="00127312" w14:paraId="2CF6AD12" w14:textId="77777777">
        <w:trPr>
          <w:trHeight w:val="420"/>
        </w:trPr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EA74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Title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130C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Publish date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81F6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Cover Price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8299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Author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0550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Tags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D72E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Publisher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924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Available</w:t>
            </w:r>
          </w:p>
        </w:tc>
      </w:tr>
      <w:tr w:rsidR="00127312" w14:paraId="0DB04F36" w14:textId="77777777">
        <w:trPr>
          <w:trHeight w:val="420"/>
        </w:trPr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5EB6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C# step by step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376C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2017-04-03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F2C5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67.99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1C73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McDonnels, Jo Finn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3A0C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Programming, C#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C921" w14:textId="3C464AB3" w:rsidR="00127312" w:rsidRDefault="000D2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Northwick</w:t>
            </w:r>
            <w:r w:rsidR="00606D9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publishing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F0F9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Yes</w:t>
            </w:r>
          </w:p>
        </w:tc>
      </w:tr>
      <w:tr w:rsidR="00127312" w14:paraId="4A6D8E3C" w14:textId="77777777">
        <w:trPr>
          <w:trHeight w:val="420"/>
        </w:trPr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7A6C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SQL SERVER 2016 for developers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56BA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2016-08-12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0112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88.99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1821" w14:textId="3CBDE012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M Antonio, S Maria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AF49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Database, SQL Server, SQL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2C1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Southwick publishing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5AC8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Yes</w:t>
            </w:r>
          </w:p>
        </w:tc>
      </w:tr>
      <w:tr w:rsidR="00127312" w14:paraId="024BA0C1" w14:textId="77777777">
        <w:trPr>
          <w:trHeight w:val="420"/>
        </w:trPr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7CFE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Blaz</w:t>
            </w:r>
            <w:del w:id="4" w:author="Md. Habibul Haq" w:date="2020-12-05T04:27:00Z">
              <w:r>
                <w:rPr>
                  <w:rFonts w:ascii="Roboto Light" w:eastAsia="Roboto Light" w:hAnsi="Roboto Light" w:cs="Roboto Light"/>
                  <w:sz w:val="20"/>
                  <w:szCs w:val="20"/>
                </w:rPr>
                <w:delText>e</w:delText>
              </w:r>
            </w:del>
            <w:ins w:id="5" w:author="Md. Habibul Haq" w:date="2020-12-05T04:27:00Z">
              <w:r>
                <w:rPr>
                  <w:rFonts w:ascii="Roboto Light" w:eastAsia="Roboto Light" w:hAnsi="Roboto Light" w:cs="Roboto Light"/>
                  <w:sz w:val="20"/>
                  <w:szCs w:val="20"/>
                </w:rPr>
                <w:t>o</w:t>
              </w:r>
            </w:ins>
            <w:r>
              <w:rPr>
                <w:rFonts w:ascii="Roboto Light" w:eastAsia="Roboto Light" w:hAnsi="Roboto Light" w:cs="Roboto Light"/>
                <w:sz w:val="20"/>
                <w:szCs w:val="20"/>
              </w:rPr>
              <w:t>r guide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D5F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2021-01-07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C471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99.99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F181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K Watson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9C28" w14:textId="3035E9FE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Blazer, Web Assembly, SPA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9082" w14:textId="46A1B279" w:rsidR="00127312" w:rsidRDefault="000D2377">
            <w:pPr>
              <w:widowControl w:val="0"/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Northwick</w:t>
            </w:r>
            <w:r w:rsidR="00606D9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publishing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AD3B" w14:textId="77777777" w:rsidR="00127312" w:rsidRDefault="00606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No</w:t>
            </w:r>
          </w:p>
        </w:tc>
      </w:tr>
    </w:tbl>
    <w:p w14:paraId="2AFAC2E9" w14:textId="77777777" w:rsidR="00127312" w:rsidRDefault="00606D9C">
      <w:pPr>
        <w:pStyle w:val="Heading2"/>
        <w:spacing w:before="0" w:line="240" w:lineRule="auto"/>
      </w:pPr>
      <w:bookmarkStart w:id="6" w:name="_qx2dnaqip0hz" w:colFirst="0" w:colLast="0"/>
      <w:bookmarkEnd w:id="6"/>
      <w:r>
        <w:t>Some key implementation requirements:</w:t>
      </w:r>
    </w:p>
    <w:p w14:paraId="6A185164" w14:textId="1709FCC6" w:rsidR="006436C8" w:rsidRDefault="006436C8">
      <w:pPr>
        <w:numPr>
          <w:ilvl w:val="0"/>
          <w:numId w:val="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Author information is maintained separately and pre-existing or saved before book entry</w:t>
      </w:r>
    </w:p>
    <w:p w14:paraId="71141CB0" w14:textId="311E8586" w:rsidR="00127312" w:rsidRDefault="00606D9C">
      <w:pPr>
        <w:numPr>
          <w:ilvl w:val="0"/>
          <w:numId w:val="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There must be a way to insert a book with multiple tags and author</w:t>
      </w:r>
      <w:r w:rsidR="006436C8">
        <w:rPr>
          <w:rFonts w:ascii="Roboto Light" w:eastAsia="Roboto Light" w:hAnsi="Roboto Light" w:cs="Roboto Light"/>
        </w:rPr>
        <w:t xml:space="preserve"> id</w:t>
      </w:r>
      <w:r>
        <w:rPr>
          <w:rFonts w:ascii="Roboto Light" w:eastAsia="Roboto Light" w:hAnsi="Roboto Light" w:cs="Roboto Light"/>
        </w:rPr>
        <w:t xml:space="preserve"> in a single </w:t>
      </w:r>
      <w:r w:rsidR="002C2A62">
        <w:rPr>
          <w:rFonts w:ascii="Roboto Light" w:eastAsia="Roboto Light" w:hAnsi="Roboto Light" w:cs="Roboto Light"/>
        </w:rPr>
        <w:t>statement (</w:t>
      </w:r>
      <w:r>
        <w:rPr>
          <w:rFonts w:ascii="Roboto Light" w:eastAsia="Roboto Light" w:hAnsi="Roboto Light" w:cs="Roboto Light"/>
        </w:rPr>
        <w:t xml:space="preserve">a single </w:t>
      </w:r>
      <w:r w:rsidR="002C2A62">
        <w:rPr>
          <w:rFonts w:ascii="Roboto Light" w:eastAsia="Roboto Light" w:hAnsi="Roboto Light" w:cs="Roboto Light"/>
        </w:rPr>
        <w:t xml:space="preserve">with </w:t>
      </w:r>
      <w:r>
        <w:rPr>
          <w:rFonts w:ascii="Roboto Light" w:eastAsia="Roboto Light" w:hAnsi="Roboto Light" w:cs="Roboto Light"/>
        </w:rPr>
        <w:t>call to a procedure/function.</w:t>
      </w:r>
      <w:r w:rsidR="00EB5323">
        <w:rPr>
          <w:rFonts w:ascii="Roboto Light" w:eastAsia="Roboto Light" w:hAnsi="Roboto Light" w:cs="Roboto Light"/>
        </w:rPr>
        <w:t xml:space="preserve"> Tags might not pre-existing. If a new tag is found with book, it must be stored.</w:t>
      </w:r>
    </w:p>
    <w:p w14:paraId="2B9D870C" w14:textId="4FD9E07E" w:rsidR="00127312" w:rsidRDefault="00606D9C">
      <w:pPr>
        <w:numPr>
          <w:ilvl w:val="0"/>
          <w:numId w:val="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</w:t>
      </w:r>
      <w:r w:rsidR="007B1BFA">
        <w:rPr>
          <w:rFonts w:ascii="Roboto Light" w:eastAsia="Roboto Light" w:hAnsi="Roboto Light" w:cs="Roboto Light"/>
        </w:rPr>
        <w:t>re</w:t>
      </w:r>
      <w:r>
        <w:rPr>
          <w:rFonts w:ascii="Roboto Light" w:eastAsia="Roboto Light" w:hAnsi="Roboto Light" w:cs="Roboto Light"/>
        </w:rPr>
        <w:t xml:space="preserve"> must be a way to extract book information including tags, author names in a comma separated string as shown in sample data.</w:t>
      </w:r>
    </w:p>
    <w:p w14:paraId="55529B9E" w14:textId="6954CA10" w:rsidR="00127312" w:rsidRDefault="00606D9C">
      <w:pPr>
        <w:numPr>
          <w:ilvl w:val="0"/>
          <w:numId w:val="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</w:t>
      </w:r>
      <w:r w:rsidR="007B1BFA">
        <w:rPr>
          <w:rFonts w:ascii="Roboto Light" w:eastAsia="Roboto Light" w:hAnsi="Roboto Light" w:cs="Roboto Light"/>
        </w:rPr>
        <w:t>re</w:t>
      </w:r>
      <w:r>
        <w:rPr>
          <w:rFonts w:ascii="Roboto Light" w:eastAsia="Roboto Light" w:hAnsi="Roboto Light" w:cs="Roboto Light"/>
        </w:rPr>
        <w:t xml:space="preserve"> must be a way to prevent deletion of a tag or author if there is any related book.</w:t>
      </w:r>
    </w:p>
    <w:p w14:paraId="5D28E872" w14:textId="77777777" w:rsidR="00127312" w:rsidRDefault="00606D9C">
      <w:pPr>
        <w:numPr>
          <w:ilvl w:val="0"/>
          <w:numId w:val="1"/>
        </w:num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There must be a way to fetch paged book data.</w:t>
      </w:r>
    </w:p>
    <w:p w14:paraId="056A3469" w14:textId="77777777" w:rsidR="00127312" w:rsidRDefault="00127312">
      <w:pPr>
        <w:spacing w:before="0" w:line="240" w:lineRule="auto"/>
        <w:rPr>
          <w:rFonts w:ascii="Roboto Light" w:eastAsia="Roboto Light" w:hAnsi="Roboto Light" w:cs="Roboto Light"/>
        </w:rPr>
      </w:pPr>
    </w:p>
    <w:p w14:paraId="56694F33" w14:textId="77777777" w:rsidR="00127312" w:rsidRDefault="00606D9C">
      <w:pPr>
        <w:spacing w:before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You must use views, stored procedures, all types of UDF, triggers.</w:t>
      </w:r>
    </w:p>
    <w:p w14:paraId="21103411" w14:textId="77777777" w:rsidR="00127312" w:rsidRDefault="00127312">
      <w:pPr>
        <w:spacing w:before="0" w:line="240" w:lineRule="auto"/>
        <w:rPr>
          <w:rFonts w:ascii="Roboto Light" w:eastAsia="Roboto Light" w:hAnsi="Roboto Light" w:cs="Roboto Light"/>
        </w:rPr>
      </w:pPr>
    </w:p>
    <w:p w14:paraId="05AA302B" w14:textId="77777777" w:rsidR="00127312" w:rsidRDefault="00606D9C">
      <w:pPr>
        <w:spacing w:before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Note:  For author and tags use a minimum set of attributes.</w:t>
      </w:r>
    </w:p>
    <w:sectPr w:rsidR="0012731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14CAD" w14:textId="77777777" w:rsidR="009D4834" w:rsidRDefault="009D4834">
      <w:pPr>
        <w:spacing w:before="0" w:line="240" w:lineRule="auto"/>
      </w:pPr>
      <w:r>
        <w:separator/>
      </w:r>
    </w:p>
  </w:endnote>
  <w:endnote w:type="continuationSeparator" w:id="0">
    <w:p w14:paraId="6607F106" w14:textId="77777777" w:rsidR="009D4834" w:rsidRDefault="009D483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panose1 w:val="0200050604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4F071" w14:textId="77777777" w:rsidR="00127312" w:rsidRDefault="00606D9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38378B66" wp14:editId="45EBA4AB">
          <wp:extent cx="5943600" cy="25400"/>
          <wp:effectExtent l="0" t="0" r="0" b="0"/>
          <wp:docPr id="3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A28F824" w14:textId="56EBF255" w:rsidR="00127312" w:rsidRDefault="00606D9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7D2CA9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2DEA7" w14:textId="77777777" w:rsidR="00127312" w:rsidRDefault="00606D9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C18FB13" wp14:editId="656508A1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C46F34" w14:textId="77777777" w:rsidR="00127312" w:rsidRDefault="00606D9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0D2377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9D906" w14:textId="77777777" w:rsidR="009D4834" w:rsidRDefault="009D4834">
      <w:pPr>
        <w:spacing w:before="0" w:line="240" w:lineRule="auto"/>
      </w:pPr>
      <w:r>
        <w:separator/>
      </w:r>
    </w:p>
  </w:footnote>
  <w:footnote w:type="continuationSeparator" w:id="0">
    <w:p w14:paraId="18699CB5" w14:textId="77777777" w:rsidR="009D4834" w:rsidRDefault="009D483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EB59F" w14:textId="77777777" w:rsidR="00127312" w:rsidRDefault="00127312">
    <w:pPr>
      <w:pBdr>
        <w:top w:val="nil"/>
        <w:left w:val="nil"/>
        <w:bottom w:val="nil"/>
        <w:right w:val="nil"/>
        <w:between w:val="nil"/>
      </w:pBdr>
      <w:spacing w:before="0"/>
    </w:pPr>
  </w:p>
  <w:p w14:paraId="25FA4997" w14:textId="77777777" w:rsidR="00127312" w:rsidRDefault="00127312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7" w:name="_i9npdp6lp7kp" w:colFirst="0" w:colLast="0"/>
    <w:bookmarkEnd w:id="7"/>
  </w:p>
  <w:p w14:paraId="0DE5DB82" w14:textId="77777777" w:rsidR="00127312" w:rsidRDefault="00606D9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E89FD14" wp14:editId="3EBEC926">
          <wp:extent cx="5943600" cy="25400"/>
          <wp:effectExtent l="0" t="0" r="0" b="0"/>
          <wp:docPr id="2" name="image2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C28FD" w14:textId="77777777" w:rsidR="00127312" w:rsidRDefault="0012731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244BB"/>
    <w:multiLevelType w:val="multilevel"/>
    <w:tmpl w:val="EC7AC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d. Habibul Haq">
    <w15:presenceInfo w15:providerId="Windows Live" w15:userId="1fdd889c81098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12"/>
    <w:rsid w:val="000D2377"/>
    <w:rsid w:val="00127312"/>
    <w:rsid w:val="002C2A62"/>
    <w:rsid w:val="00606D9C"/>
    <w:rsid w:val="006436C8"/>
    <w:rsid w:val="0065397F"/>
    <w:rsid w:val="007B1BFA"/>
    <w:rsid w:val="007D2CA9"/>
    <w:rsid w:val="009D4834"/>
    <w:rsid w:val="00B21772"/>
    <w:rsid w:val="00DF563F"/>
    <w:rsid w:val="00EB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E0D"/>
  <w15:docId w15:val="{482D3B06-430C-4D7F-81DD-FB25CAB2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LAB104-P</dc:creator>
  <cp:lastModifiedBy>Md. Habibul Haq</cp:lastModifiedBy>
  <cp:revision>5</cp:revision>
  <dcterms:created xsi:type="dcterms:W3CDTF">2020-12-05T06:47:00Z</dcterms:created>
  <dcterms:modified xsi:type="dcterms:W3CDTF">2020-12-05T06:57:00Z</dcterms:modified>
</cp:coreProperties>
</file>